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7CB" w:rsidRPr="00B519D5" w:rsidRDefault="009D2283" w:rsidP="009D2283">
      <w:pPr>
        <w:jc w:val="center"/>
        <w:rPr>
          <w:b/>
        </w:rPr>
      </w:pPr>
      <w:r w:rsidRPr="00B519D5">
        <w:rPr>
          <w:b/>
        </w:rPr>
        <w:t xml:space="preserve">Merging data from weather stations </w:t>
      </w:r>
      <w:del w:id="0" w:author="Delerce, Sylvain Jean (CIAT)" w:date="2018-05-16T11:48:00Z">
        <w:r w:rsidRPr="00B519D5" w:rsidDel="009B3BDE">
          <w:rPr>
            <w:b/>
          </w:rPr>
          <w:delText xml:space="preserve">to </w:delText>
        </w:r>
      </w:del>
      <w:ins w:id="1" w:author="Delerce, Sylvain Jean (CIAT)" w:date="2018-05-16T11:48:00Z">
        <w:r w:rsidR="009B3BDE">
          <w:rPr>
            <w:b/>
          </w:rPr>
          <w:t>with</w:t>
        </w:r>
        <w:r w:rsidR="009B3BDE" w:rsidRPr="00B519D5">
          <w:rPr>
            <w:b/>
          </w:rPr>
          <w:t xml:space="preserve"> </w:t>
        </w:r>
      </w:ins>
      <w:r w:rsidRPr="00B519D5">
        <w:rPr>
          <w:b/>
        </w:rPr>
        <w:t>cropping events for site specific analysis.</w:t>
      </w:r>
    </w:p>
    <w:p w:rsidR="009D2283" w:rsidRDefault="00DF5044" w:rsidP="00DF5044">
      <w:pPr>
        <w:jc w:val="both"/>
      </w:pPr>
      <w:r w:rsidRPr="00DF5044">
        <w:t xml:space="preserve">Weather </w:t>
      </w:r>
      <w:del w:id="2" w:author="Delerce, Sylvain Jean (CIAT)" w:date="2018-05-16T11:48:00Z">
        <w:r w:rsidRPr="00DF5044" w:rsidDel="009B3BDE">
          <w:delText xml:space="preserve">data </w:delText>
        </w:r>
      </w:del>
      <w:r w:rsidRPr="00DF5044">
        <w:t xml:space="preserve">is one of the most important factors </w:t>
      </w:r>
      <w:del w:id="3" w:author="Delerce, Sylvain Jean (CIAT)" w:date="2018-05-16T11:48:00Z">
        <w:r w:rsidRPr="00DF5044" w:rsidDel="009B3BDE">
          <w:delText>analyze</w:delText>
        </w:r>
        <w:r w:rsidR="00D552AF" w:rsidDel="009B3BDE">
          <w:delText>d</w:delText>
        </w:r>
        <w:r w:rsidRPr="00DF5044" w:rsidDel="009B3BDE">
          <w:delText xml:space="preserve"> </w:delText>
        </w:r>
      </w:del>
      <w:r w:rsidRPr="00DF5044">
        <w:t xml:space="preserve">in agriculture given that </w:t>
      </w:r>
      <w:r w:rsidR="003272E8">
        <w:t xml:space="preserve">it </w:t>
      </w:r>
      <w:del w:id="4" w:author="Delerce, Sylvain Jean (CIAT)" w:date="2018-05-16T11:49:00Z">
        <w:r w:rsidRPr="00DF5044" w:rsidDel="009B3BDE">
          <w:delText xml:space="preserve">keeps </w:delText>
        </w:r>
      </w:del>
      <w:ins w:id="5" w:author="Delerce, Sylvain Jean (CIAT)" w:date="2018-05-16T11:49:00Z">
        <w:r w:rsidR="009B3BDE">
          <w:t>has</w:t>
        </w:r>
        <w:r w:rsidR="009B3BDE" w:rsidRPr="00DF5044">
          <w:t xml:space="preserve"> </w:t>
        </w:r>
      </w:ins>
      <w:r w:rsidRPr="00DF5044">
        <w:t xml:space="preserve">a strong </w:t>
      </w:r>
      <w:del w:id="6" w:author="Delerce, Sylvain Jean (CIAT)" w:date="2018-05-16T11:49:00Z">
        <w:r w:rsidRPr="00DF5044" w:rsidDel="009B3BDE">
          <w:delText xml:space="preserve">relation </w:delText>
        </w:r>
      </w:del>
      <w:ins w:id="7" w:author="Delerce, Sylvain Jean (CIAT)" w:date="2018-05-16T11:49:00Z">
        <w:r w:rsidR="009B3BDE">
          <w:t>impact on</w:t>
        </w:r>
        <w:r w:rsidR="009B3BDE" w:rsidRPr="00DF5044">
          <w:t xml:space="preserve"> </w:t>
        </w:r>
      </w:ins>
      <w:del w:id="8" w:author="Delerce, Sylvain Jean (CIAT)" w:date="2018-05-16T11:49:00Z">
        <w:r w:rsidR="003272E8" w:rsidDel="009B3BDE">
          <w:delText>between</w:delText>
        </w:r>
        <w:r w:rsidR="003272E8" w:rsidRPr="00DF5044" w:rsidDel="009B3BDE">
          <w:delText xml:space="preserve"> </w:delText>
        </w:r>
      </w:del>
      <w:r w:rsidRPr="00DF5044">
        <w:t>yield</w:t>
      </w:r>
      <w:ins w:id="9" w:author="Delerce, Sylvain Jean (CIAT)" w:date="2018-05-16T11:49:00Z">
        <w:r w:rsidR="009B3BDE">
          <w:t>s</w:t>
        </w:r>
      </w:ins>
      <w:r w:rsidRPr="00DF5044">
        <w:t xml:space="preserve"> </w:t>
      </w:r>
      <w:del w:id="10" w:author="Delerce, Sylvain Jean (CIAT)" w:date="2018-05-16T11:49:00Z">
        <w:r w:rsidRPr="00DF5044" w:rsidDel="009B3BDE">
          <w:delText xml:space="preserve">variability </w:delText>
        </w:r>
      </w:del>
      <w:r w:rsidRPr="00DF5044">
        <w:t xml:space="preserve">and </w:t>
      </w:r>
      <w:ins w:id="11" w:author="Delerce, Sylvain Jean (CIAT)" w:date="2018-05-16T11:49:00Z">
        <w:r w:rsidR="009B3BDE">
          <w:t xml:space="preserve">influence </w:t>
        </w:r>
      </w:ins>
      <w:del w:id="12" w:author="Delerce, Sylvain Jean (CIAT)" w:date="2018-05-16T11:49:00Z">
        <w:r w:rsidR="003272E8" w:rsidDel="009B3BDE">
          <w:delText xml:space="preserve">farm-making decisions </w:delText>
        </w:r>
        <w:r w:rsidRPr="00DF5044" w:rsidDel="009B3BDE">
          <w:delText>mak</w:delText>
        </w:r>
        <w:r w:rsidR="00D552AF" w:rsidDel="009B3BDE">
          <w:delText>e</w:delText>
        </w:r>
      </w:del>
      <w:ins w:id="13" w:author="Delerce, Sylvain Jean (CIAT)" w:date="2018-05-16T11:49:00Z">
        <w:r w:rsidR="009B3BDE">
          <w:t>on farm decision making</w:t>
        </w:r>
      </w:ins>
      <w:r w:rsidR="000D1400">
        <w:t xml:space="preserve">. </w:t>
      </w:r>
      <w:r w:rsidR="00D552AF">
        <w:t>H</w:t>
      </w:r>
      <w:r w:rsidRPr="00DF5044">
        <w:t>owever</w:t>
      </w:r>
      <w:r w:rsidR="00D552AF">
        <w:t>,</w:t>
      </w:r>
      <w:r w:rsidRPr="00DF5044">
        <w:t xml:space="preserve"> </w:t>
      </w:r>
      <w:ins w:id="14" w:author="Delerce, Sylvain Jean (CIAT)" w:date="2018-05-16T11:51:00Z">
        <w:r w:rsidR="009B3BDE" w:rsidRPr="00DF5044">
          <w:t>join</w:t>
        </w:r>
        <w:r w:rsidR="009B3BDE">
          <w:t>ing</w:t>
        </w:r>
        <w:r w:rsidR="009B3BDE" w:rsidRPr="00DF5044">
          <w:t xml:space="preserve"> weather stations and cropping fields</w:t>
        </w:r>
        <w:r w:rsidR="009B3BDE">
          <w:t xml:space="preserve"> to accurately represent weather conditions experienced by the plants</w:t>
        </w:r>
      </w:ins>
      <w:ins w:id="15" w:author="Delerce, Sylvain Jean (CIAT)" w:date="2018-05-16T11:52:00Z">
        <w:r w:rsidR="009B3BDE">
          <w:t xml:space="preserve"> is a challenge and</w:t>
        </w:r>
      </w:ins>
      <w:del w:id="16" w:author="Delerce, Sylvain Jean (CIAT)" w:date="2018-05-16T11:52:00Z">
        <w:r w:rsidR="00D552AF" w:rsidDel="009B3BDE">
          <w:delText>it</w:delText>
        </w:r>
      </w:del>
      <w:r w:rsidR="00D552AF">
        <w:t xml:space="preserve"> </w:t>
      </w:r>
      <w:r w:rsidR="000D1400" w:rsidRPr="00DF5044">
        <w:t>usually requires</w:t>
      </w:r>
      <w:r w:rsidR="00D552AF">
        <w:t xml:space="preserve"> processing </w:t>
      </w:r>
      <w:del w:id="17" w:author="Delerce, Sylvain Jean (CIAT)" w:date="2018-05-16T11:52:00Z">
        <w:r w:rsidRPr="00DF5044" w:rsidDel="009B3BDE">
          <w:delText xml:space="preserve">long </w:delText>
        </w:r>
      </w:del>
      <w:ins w:id="18" w:author="Delerce, Sylvain Jean (CIAT)" w:date="2018-05-16T11:52:00Z">
        <w:r w:rsidR="009B3BDE">
          <w:t>long series of weather records</w:t>
        </w:r>
      </w:ins>
      <w:del w:id="19" w:author="Delerce, Sylvain Jean (CIAT)" w:date="2018-05-16T11:52:00Z">
        <w:r w:rsidRPr="00DF5044" w:rsidDel="009B3BDE">
          <w:delText xml:space="preserve">data </w:delText>
        </w:r>
        <w:r w:rsidR="000D1400" w:rsidRPr="00DF5044" w:rsidDel="009B3BDE">
          <w:delText>and many</w:delText>
        </w:r>
        <w:r w:rsidRPr="00DF5044" w:rsidDel="009B3BDE">
          <w:delText xml:space="preserve"> </w:delText>
        </w:r>
        <w:r w:rsidR="00D552AF" w:rsidDel="009B3BDE">
          <w:delText>making-</w:delText>
        </w:r>
        <w:r w:rsidRPr="00DF5044" w:rsidDel="009B3BDE">
          <w:delText>decisions about how to</w:delText>
        </w:r>
      </w:del>
      <w:del w:id="20" w:author="Delerce, Sylvain Jean (CIAT)" w:date="2018-05-16T11:51:00Z">
        <w:r w:rsidRPr="00DF5044" w:rsidDel="009B3BDE">
          <w:delText xml:space="preserve"> join weather stations and cropping fields</w:delText>
        </w:r>
      </w:del>
      <w:r w:rsidRPr="00DF5044">
        <w:t xml:space="preserve">. </w:t>
      </w:r>
      <w:del w:id="21" w:author="Delerce, Sylvain Jean (CIAT)" w:date="2018-05-16T11:53:00Z">
        <w:r w:rsidRPr="00DF5044" w:rsidDel="009B3BDE">
          <w:delText>Some of the challenges</w:delText>
        </w:r>
      </w:del>
      <w:ins w:id="22" w:author="Delerce, Sylvain Jean (CIAT)" w:date="2018-05-16T11:53:00Z">
        <w:r w:rsidR="009B3BDE">
          <w:t>It is necessary</w:t>
        </w:r>
      </w:ins>
      <w:r w:rsidRPr="00DF5044">
        <w:t xml:space="preserve"> </w:t>
      </w:r>
      <w:del w:id="23" w:author="Delerce, Sylvain Jean (CIAT)" w:date="2018-05-16T11:53:00Z">
        <w:r w:rsidRPr="00DF5044" w:rsidDel="009B3BDE">
          <w:delText xml:space="preserve">that </w:delText>
        </w:r>
        <w:r w:rsidR="00D552AF" w:rsidDel="009B3BDE">
          <w:delText xml:space="preserve">must be </w:delText>
        </w:r>
      </w:del>
      <w:del w:id="24" w:author="Delerce, Sylvain Jean (CIAT)" w:date="2018-05-16T11:50:00Z">
        <w:r w:rsidR="00D552AF" w:rsidDel="009B3BDE">
          <w:delText xml:space="preserve">surpassed </w:delText>
        </w:r>
      </w:del>
      <w:del w:id="25" w:author="Delerce, Sylvain Jean (CIAT)" w:date="2018-05-16T11:53:00Z">
        <w:r w:rsidR="00D552AF" w:rsidDel="009B3BDE">
          <w:delText xml:space="preserve">not only </w:delText>
        </w:r>
      </w:del>
      <w:del w:id="26" w:author="Delerce, Sylvain Jean (CIAT)" w:date="2018-05-16T11:50:00Z">
        <w:r w:rsidRPr="00DF5044" w:rsidDel="009B3BDE">
          <w:delText xml:space="preserve"> </w:delText>
        </w:r>
      </w:del>
      <w:del w:id="27" w:author="Delerce, Sylvain Jean (CIAT)" w:date="2018-05-16T11:53:00Z">
        <w:r w:rsidR="00D552AF" w:rsidDel="009B3BDE">
          <w:delText>includes</w:delText>
        </w:r>
        <w:r w:rsidRPr="00DF5044" w:rsidDel="009B3BDE">
          <w:delText xml:space="preserve"> hav</w:delText>
        </w:r>
        <w:r w:rsidR="00D552AF" w:rsidDel="009B3BDE">
          <w:delText>in</w:delText>
        </w:r>
      </w:del>
      <w:del w:id="28" w:author="Delerce, Sylvain Jean (CIAT)" w:date="2018-05-16T11:54:00Z">
        <w:r w:rsidR="00D552AF" w:rsidDel="009B3BDE">
          <w:delText>g</w:delText>
        </w:r>
      </w:del>
      <w:ins w:id="29" w:author="Delerce, Sylvain Jean (CIAT)" w:date="2018-05-16T11:54:00Z">
        <w:r w:rsidR="009B3BDE">
          <w:t>to have</w:t>
        </w:r>
      </w:ins>
      <w:r w:rsidRPr="00DF5044">
        <w:t xml:space="preserve"> many</w:t>
      </w:r>
      <w:r w:rsidR="00D552AF">
        <w:t xml:space="preserve"> georeferenced</w:t>
      </w:r>
      <w:r w:rsidRPr="00DF5044">
        <w:t xml:space="preserve"> points that represent</w:t>
      </w:r>
      <w:r w:rsidR="003272E8">
        <w:t>s</w:t>
      </w:r>
      <w:r w:rsidRPr="00DF5044">
        <w:t xml:space="preserve"> </w:t>
      </w:r>
      <w:del w:id="30" w:author="Delerce, Sylvain Jean (CIAT)" w:date="2018-05-16T11:53:00Z">
        <w:r w:rsidRPr="00DF5044" w:rsidDel="009B3BDE">
          <w:delText xml:space="preserve"> </w:delText>
        </w:r>
      </w:del>
      <w:r w:rsidRPr="00DF5044">
        <w:t>cropping field</w:t>
      </w:r>
      <w:r w:rsidR="003272E8">
        <w:t>s</w:t>
      </w:r>
      <w:r w:rsidR="00D552AF">
        <w:t xml:space="preserve"> </w:t>
      </w:r>
      <w:r w:rsidR="003272E8">
        <w:t xml:space="preserve">but </w:t>
      </w:r>
      <w:del w:id="31" w:author="Delerce, Sylvain Jean (CIAT)" w:date="2018-05-16T11:54:00Z">
        <w:r w:rsidR="003272E8" w:rsidDel="009B3BDE">
          <w:delText>also</w:delText>
        </w:r>
        <w:r w:rsidR="000D1400" w:rsidDel="009B3BDE">
          <w:delText xml:space="preserve"> </w:delText>
        </w:r>
      </w:del>
      <w:r w:rsidR="00D552AF">
        <w:t>deciding</w:t>
      </w:r>
      <w:r w:rsidRPr="00DF5044">
        <w:t xml:space="preserve"> which weather station will </w:t>
      </w:r>
      <w:ins w:id="32" w:author="Delerce, Sylvain Jean (CIAT)" w:date="2018-05-16T11:50:00Z">
        <w:r w:rsidR="009B3BDE" w:rsidRPr="00DF5044">
          <w:t xml:space="preserve">better </w:t>
        </w:r>
      </w:ins>
      <w:r w:rsidRPr="00DF5044">
        <w:t xml:space="preserve">represent </w:t>
      </w:r>
      <w:del w:id="33" w:author="Delerce, Sylvain Jean (CIAT)" w:date="2018-05-16T11:50:00Z">
        <w:r w:rsidRPr="00DF5044" w:rsidDel="009B3BDE">
          <w:delText xml:space="preserve">better </w:delText>
        </w:r>
      </w:del>
      <w:r w:rsidRPr="00DF5044">
        <w:t xml:space="preserve">the weather conditions </w:t>
      </w:r>
      <w:del w:id="34" w:author="Delerce, Sylvain Jean (CIAT)" w:date="2018-05-16T11:50:00Z">
        <w:r w:rsidRPr="00DF5044" w:rsidDel="009B3BDE">
          <w:delText xml:space="preserve">in </w:delText>
        </w:r>
      </w:del>
      <w:ins w:id="35" w:author="Delerce, Sylvain Jean (CIAT)" w:date="2018-05-16T11:50:00Z">
        <w:r w:rsidR="009B3BDE">
          <w:t>of</w:t>
        </w:r>
        <w:r w:rsidR="009B3BDE" w:rsidRPr="00DF5044">
          <w:t xml:space="preserve"> </w:t>
        </w:r>
      </w:ins>
      <w:r w:rsidRPr="00DF5044">
        <w:t>each point</w:t>
      </w:r>
      <w:ins w:id="36" w:author="Delerce, Sylvain Jean (CIAT)" w:date="2018-05-16T11:54:00Z">
        <w:r w:rsidR="009B3BDE">
          <w:t xml:space="preserve"> is the main problem</w:t>
        </w:r>
      </w:ins>
      <w:r w:rsidR="00D552AF">
        <w:t xml:space="preserve">. </w:t>
      </w:r>
      <w:r w:rsidRPr="00DF5044">
        <w:t xml:space="preserve"> </w:t>
      </w:r>
      <w:del w:id="37" w:author="Delerce, Sylvain Jean (CIAT)" w:date="2018-05-16T11:55:00Z">
        <w:r w:rsidR="003272E8" w:rsidDel="009B3BDE">
          <w:delText>T</w:delText>
        </w:r>
        <w:r w:rsidRPr="00DF5044" w:rsidDel="009B3BDE">
          <w:delText xml:space="preserve">his </w:delText>
        </w:r>
      </w:del>
      <w:del w:id="38" w:author="Delerce, Sylvain Jean (CIAT)" w:date="2018-05-16T11:54:00Z">
        <w:r w:rsidRPr="00DF5044" w:rsidDel="009B3BDE">
          <w:delText xml:space="preserve">representation </w:delText>
        </w:r>
      </w:del>
      <w:del w:id="39" w:author="Delerce, Sylvain Jean (CIAT)" w:date="2018-05-16T11:55:00Z">
        <w:r w:rsidRPr="00DF5044" w:rsidDel="009B3BDE">
          <w:delText>is evaluate</w:delText>
        </w:r>
        <w:r w:rsidR="003272E8" w:rsidDel="009B3BDE">
          <w:delText>d</w:delText>
        </w:r>
        <w:r w:rsidRPr="00DF5044" w:rsidDel="009B3BDE">
          <w:delText xml:space="preserve"> according </w:delText>
        </w:r>
        <w:r w:rsidR="000D1400" w:rsidRPr="00DF5044" w:rsidDel="009B3BDE">
          <w:delText>to spatial</w:delText>
        </w:r>
        <w:r w:rsidRPr="00DF5044" w:rsidDel="009B3BDE">
          <w:delText xml:space="preserve"> proximity between field</w:delText>
        </w:r>
      </w:del>
      <w:del w:id="40" w:author="Delerce, Sylvain Jean (CIAT)" w:date="2018-05-16T11:54:00Z">
        <w:r w:rsidRPr="00DF5044" w:rsidDel="009B3BDE">
          <w:delText>-</w:delText>
        </w:r>
      </w:del>
      <w:del w:id="41" w:author="Delerce, Sylvain Jean (CIAT)" w:date="2018-05-16T11:55:00Z">
        <w:r w:rsidR="003272E8" w:rsidDel="009B3BDE">
          <w:delText>s</w:delText>
        </w:r>
        <w:r w:rsidRPr="00DF5044" w:rsidDel="009B3BDE">
          <w:delText>tation</w:delText>
        </w:r>
        <w:r w:rsidR="003272E8" w:rsidDel="009B3BDE">
          <w:delText>s</w:delText>
        </w:r>
        <w:r w:rsidRPr="00DF5044" w:rsidDel="009B3BDE">
          <w:delText xml:space="preserve">, differences in elevation and number of missing values </w:delText>
        </w:r>
        <w:r w:rsidR="003272E8" w:rsidDel="009B3BDE">
          <w:delText>from</w:delText>
        </w:r>
        <w:r w:rsidRPr="00DF5044" w:rsidDel="009B3BDE">
          <w:delText xml:space="preserve"> the original data in the cropping cycle</w:delText>
        </w:r>
        <w:r w:rsidR="003272E8" w:rsidDel="009B3BDE">
          <w:delText xml:space="preserve"> period</w:delText>
        </w:r>
        <w:r w:rsidRPr="00DF5044" w:rsidDel="009B3BDE">
          <w:delText xml:space="preserve"> (sowing date to harvest date).</w:delText>
        </w:r>
      </w:del>
    </w:p>
    <w:p w:rsidR="00DF5044" w:rsidRDefault="00B519D5" w:rsidP="00DF5044">
      <w:pPr>
        <w:jc w:val="both"/>
      </w:pPr>
      <w:r w:rsidRPr="00B519D5">
        <w:t xml:space="preserve">In order to make this process easier and </w:t>
      </w:r>
      <w:del w:id="42" w:author="Delerce, Sylvain Jean (CIAT)" w:date="2018-05-16T11:54:00Z">
        <w:r w:rsidR="003272E8" w:rsidDel="009B3BDE">
          <w:delText>facilitate</w:delText>
        </w:r>
        <w:r w:rsidRPr="00B519D5" w:rsidDel="009B3BDE">
          <w:delText xml:space="preserve"> </w:delText>
        </w:r>
      </w:del>
      <w:ins w:id="43" w:author="Delerce, Sylvain Jean (CIAT)" w:date="2018-05-16T11:54:00Z">
        <w:r w:rsidR="009B3BDE">
          <w:t>help</w:t>
        </w:r>
        <w:r w:rsidR="009B3BDE" w:rsidRPr="00B519D5">
          <w:t xml:space="preserve"> </w:t>
        </w:r>
      </w:ins>
      <w:del w:id="44" w:author="Delerce, Sylvain Jean (CIAT)" w:date="2018-05-16T11:54:00Z">
        <w:r w:rsidRPr="00B519D5" w:rsidDel="009B3BDE">
          <w:delText xml:space="preserve">new </w:delText>
        </w:r>
      </w:del>
      <w:r w:rsidRPr="00B519D5">
        <w:t xml:space="preserve">researchers to follow </w:t>
      </w:r>
      <w:r w:rsidR="007A21FA">
        <w:t>the adequate</w:t>
      </w:r>
      <w:r w:rsidRPr="00B519D5">
        <w:t xml:space="preserve"> steps, we created an </w:t>
      </w:r>
      <w:del w:id="45" w:author="Delerce, Sylvain Jean (CIAT)" w:date="2018-05-16T11:55:00Z">
        <w:r w:rsidRPr="00B519D5" w:rsidDel="009B3BDE">
          <w:delText xml:space="preserve">r </w:delText>
        </w:r>
      </w:del>
      <w:ins w:id="46" w:author="Delerce, Sylvain Jean (CIAT)" w:date="2018-05-16T11:55:00Z">
        <w:r w:rsidR="009B3BDE">
          <w:t xml:space="preserve">R </w:t>
        </w:r>
      </w:ins>
      <w:r w:rsidRPr="00B519D5">
        <w:t>project repository call</w:t>
      </w:r>
      <w:r w:rsidR="00987001">
        <w:t>ed</w:t>
      </w:r>
      <w:r w:rsidRPr="00B519D5">
        <w:t xml:space="preserve"> </w:t>
      </w:r>
      <w:hyperlink r:id="rId5" w:history="1">
        <w:proofErr w:type="spellStart"/>
        <w:r w:rsidR="00336487" w:rsidRPr="00336487">
          <w:rPr>
            <w:rStyle w:val="Hyperlink"/>
          </w:rPr>
          <w:t>Vinculacion_clima_lotes_comerciales</w:t>
        </w:r>
        <w:proofErr w:type="spellEnd"/>
      </w:hyperlink>
      <w:r w:rsidR="00336487">
        <w:t xml:space="preserve">, </w:t>
      </w:r>
      <w:r w:rsidRPr="00B519D5">
        <w:t xml:space="preserve">where </w:t>
      </w:r>
      <w:r w:rsidR="007A21FA">
        <w:t xml:space="preserve">we </w:t>
      </w:r>
      <w:r w:rsidR="007A21FA" w:rsidRPr="00B519D5">
        <w:t>document</w:t>
      </w:r>
      <w:r w:rsidR="007A21FA">
        <w:t>ed</w:t>
      </w:r>
      <w:r w:rsidR="007A21FA" w:rsidRPr="00B519D5">
        <w:t xml:space="preserve"> the</w:t>
      </w:r>
      <w:r w:rsidRPr="00B519D5">
        <w:t xml:space="preserve"> </w:t>
      </w:r>
      <w:r w:rsidR="007A21FA" w:rsidRPr="00B519D5">
        <w:t>proce</w:t>
      </w:r>
      <w:r w:rsidR="007A21FA">
        <w:t>dures to</w:t>
      </w:r>
      <w:r w:rsidRPr="00B519D5">
        <w:t xml:space="preserve"> join weather stations and cropping </w:t>
      </w:r>
      <w:del w:id="47" w:author="Delerce, Sylvain Jean (CIAT)" w:date="2018-05-16T11:55:00Z">
        <w:r w:rsidRPr="00B519D5" w:rsidDel="009B3BDE">
          <w:delText>cycles</w:delText>
        </w:r>
      </w:del>
      <w:ins w:id="48" w:author="Delerce, Sylvain Jean (CIAT)" w:date="2018-05-16T11:55:00Z">
        <w:r w:rsidR="009B3BDE">
          <w:t>events</w:t>
        </w:r>
      </w:ins>
      <w:r w:rsidR="00987001">
        <w:t xml:space="preserve">. </w:t>
      </w:r>
      <w:ins w:id="49" w:author="Delerce, Sylvain Jean (CIAT)" w:date="2018-05-16T11:56:00Z">
        <w:r w:rsidR="009B3BDE">
          <w:t>The</w:t>
        </w:r>
        <w:r w:rsidR="009B3BDE" w:rsidRPr="00DF5044">
          <w:t xml:space="preserve"> </w:t>
        </w:r>
        <w:r w:rsidR="009B3BDE">
          <w:t xml:space="preserve">level of association </w:t>
        </w:r>
        <w:r w:rsidR="009B3BDE" w:rsidRPr="00DF5044">
          <w:t>is evaluate</w:t>
        </w:r>
        <w:r w:rsidR="009B3BDE">
          <w:t>d</w:t>
        </w:r>
        <w:r w:rsidR="009B3BDE" w:rsidRPr="00DF5044">
          <w:t xml:space="preserve"> according to spatial proximity between field</w:t>
        </w:r>
        <w:r w:rsidR="009B3BDE">
          <w:t>s and s</w:t>
        </w:r>
        <w:r w:rsidR="009B3BDE" w:rsidRPr="00DF5044">
          <w:t>tation</w:t>
        </w:r>
        <w:r w:rsidR="009B3BDE">
          <w:t>s</w:t>
        </w:r>
        <w:r w:rsidR="009B3BDE" w:rsidRPr="00DF5044">
          <w:t xml:space="preserve">, differences in elevation and number of missing values </w:t>
        </w:r>
        <w:r w:rsidR="009B3BDE">
          <w:t>from</w:t>
        </w:r>
        <w:r w:rsidR="009B3BDE" w:rsidRPr="00DF5044">
          <w:t xml:space="preserve"> the original data in the cropping cycle</w:t>
        </w:r>
        <w:r w:rsidR="009B3BDE">
          <w:t xml:space="preserve"> period</w:t>
        </w:r>
        <w:r w:rsidR="009B3BDE" w:rsidRPr="00DF5044">
          <w:t xml:space="preserve"> (sowing date to harvest date).</w:t>
        </w:r>
        <w:r w:rsidR="009B3BDE">
          <w:t xml:space="preserve"> </w:t>
        </w:r>
      </w:ins>
      <w:r w:rsidR="00987001">
        <w:t>W</w:t>
      </w:r>
      <w:r w:rsidRPr="00B519D5">
        <w:t xml:space="preserve">e </w:t>
      </w:r>
      <w:r w:rsidR="00987001">
        <w:t xml:space="preserve">also </w:t>
      </w:r>
      <w:r w:rsidRPr="00B519D5">
        <w:t xml:space="preserve">left </w:t>
      </w:r>
      <w:r w:rsidR="00987001">
        <w:t xml:space="preserve">in this repository </w:t>
      </w:r>
      <w:r w:rsidRPr="00B519D5">
        <w:t xml:space="preserve">an example with simulated data in Chiapas, </w:t>
      </w:r>
      <w:r w:rsidR="00987001">
        <w:t xml:space="preserve">so </w:t>
      </w:r>
      <w:ins w:id="50" w:author="Delerce, Sylvain Jean (CIAT)" w:date="2018-05-16T11:56:00Z">
        <w:r w:rsidR="009B3BDE">
          <w:t xml:space="preserve">that </w:t>
        </w:r>
      </w:ins>
      <w:del w:id="51" w:author="Delerce, Sylvain Jean (CIAT)" w:date="2018-05-16T11:56:00Z">
        <w:r w:rsidR="00987001" w:rsidDel="009B3BDE">
          <w:delText>a</w:delText>
        </w:r>
      </w:del>
      <w:r w:rsidRPr="00B519D5">
        <w:t>new user</w:t>
      </w:r>
      <w:ins w:id="52" w:author="Delerce, Sylvain Jean (CIAT)" w:date="2018-05-16T11:56:00Z">
        <w:r w:rsidR="009B3BDE">
          <w:t>s</w:t>
        </w:r>
      </w:ins>
      <w:r w:rsidRPr="00B519D5">
        <w:t xml:space="preserve"> can </w:t>
      </w:r>
      <w:del w:id="53" w:author="Delerce, Sylvain Jean (CIAT)" w:date="2018-05-16T11:56:00Z">
        <w:r w:rsidRPr="00B519D5" w:rsidDel="009B3BDE">
          <w:delText xml:space="preserve">replay </w:delText>
        </w:r>
      </w:del>
      <w:ins w:id="54" w:author="Delerce, Sylvain Jean (CIAT)" w:date="2018-05-16T11:56:00Z">
        <w:r w:rsidR="009B3BDE">
          <w:t>reproduce</w:t>
        </w:r>
        <w:r w:rsidR="009B3BDE" w:rsidRPr="00B519D5">
          <w:t xml:space="preserve"> </w:t>
        </w:r>
      </w:ins>
      <w:r w:rsidRPr="00B519D5">
        <w:t xml:space="preserve">the process just by adjusting </w:t>
      </w:r>
      <w:del w:id="55" w:author="Delerce, Sylvain Jean (CIAT)" w:date="2018-05-16T11:57:00Z">
        <w:r w:rsidRPr="00B519D5" w:rsidDel="009B3BDE">
          <w:delText xml:space="preserve">his </w:delText>
        </w:r>
      </w:del>
      <w:ins w:id="56" w:author="Delerce, Sylvain Jean (CIAT)" w:date="2018-05-16T11:57:00Z">
        <w:r w:rsidR="009B3BDE">
          <w:t>the</w:t>
        </w:r>
        <w:r w:rsidR="009B3BDE" w:rsidRPr="00B519D5">
          <w:t xml:space="preserve"> </w:t>
        </w:r>
      </w:ins>
      <w:r w:rsidRPr="00B519D5">
        <w:t xml:space="preserve">data to the formats </w:t>
      </w:r>
      <w:r w:rsidR="00987001" w:rsidRPr="00B519D5">
        <w:t>require</w:t>
      </w:r>
      <w:r w:rsidR="00987001">
        <w:t>d</w:t>
      </w:r>
      <w:r w:rsidR="00987001" w:rsidRPr="00B519D5">
        <w:t xml:space="preserve"> </w:t>
      </w:r>
      <w:r w:rsidRPr="00B519D5">
        <w:t>and follow</w:t>
      </w:r>
      <w:r w:rsidR="00987001">
        <w:t>ing</w:t>
      </w:r>
      <w:r w:rsidRPr="00B519D5">
        <w:t xml:space="preserve"> all specifications. The R scripts contained in the repository generate</w:t>
      </w:r>
      <w:r w:rsidR="00987001">
        <w:t>s</w:t>
      </w:r>
      <w:r w:rsidRPr="00B519D5">
        <w:t xml:space="preserve"> a standard dataset to report availability of weather data, estimate</w:t>
      </w:r>
      <w:r w:rsidR="00987001">
        <w:t>s</w:t>
      </w:r>
      <w:r w:rsidRPr="00B519D5">
        <w:t xml:space="preserve"> the elevation in georeferenced places, </w:t>
      </w:r>
      <w:r w:rsidR="00987001">
        <w:t xml:space="preserve">and </w:t>
      </w:r>
      <w:del w:id="57" w:author="Delerce, Sylvain Jean (CIAT)" w:date="2018-05-16T11:57:00Z">
        <w:r w:rsidRPr="00B519D5" w:rsidDel="009B3BDE">
          <w:delText xml:space="preserve"> </w:delText>
        </w:r>
      </w:del>
      <w:r w:rsidRPr="00B519D5">
        <w:t>define</w:t>
      </w:r>
      <w:r w:rsidR="00987001">
        <w:t>s</w:t>
      </w:r>
      <w:r w:rsidRPr="00B519D5">
        <w:t xml:space="preserve"> </w:t>
      </w:r>
      <w:r w:rsidR="00987001" w:rsidRPr="00B519D5">
        <w:t>spatial and</w:t>
      </w:r>
      <w:r w:rsidRPr="00B519D5">
        <w:t xml:space="preserve"> elevation constrains for the process that join</w:t>
      </w:r>
      <w:r w:rsidR="00987001">
        <w:t>s</w:t>
      </w:r>
      <w:r w:rsidRPr="00B519D5">
        <w:t xml:space="preserve"> station-fields</w:t>
      </w:r>
      <w:r w:rsidR="00987001">
        <w:t xml:space="preserve">. </w:t>
      </w:r>
      <w:del w:id="58" w:author="Delerce, Sylvain Jean (CIAT)" w:date="2018-05-16T11:57:00Z">
        <w:r w:rsidR="00987001" w:rsidDel="009B3BDE">
          <w:delText>Lastly,</w:delText>
        </w:r>
      </w:del>
      <w:ins w:id="59" w:author="Delerce, Sylvain Jean (CIAT)" w:date="2018-05-16T11:57:00Z">
        <w:r w:rsidR="009B3BDE">
          <w:t>Finally it</w:t>
        </w:r>
      </w:ins>
      <w:r w:rsidR="00987001">
        <w:t xml:space="preserve"> </w:t>
      </w:r>
      <w:r w:rsidRPr="00B519D5">
        <w:t>generate</w:t>
      </w:r>
      <w:r w:rsidR="00987001">
        <w:t>s</w:t>
      </w:r>
      <w:r w:rsidRPr="00B519D5">
        <w:t xml:space="preserve"> weather indicators to </w:t>
      </w:r>
      <w:r w:rsidR="00987001" w:rsidRPr="00B519D5">
        <w:t>anal</w:t>
      </w:r>
      <w:r w:rsidR="00987001">
        <w:t>yze</w:t>
      </w:r>
      <w:r w:rsidR="00987001" w:rsidRPr="00B519D5">
        <w:t xml:space="preserve"> </w:t>
      </w:r>
      <w:r w:rsidRPr="00B519D5">
        <w:t>the effect</w:t>
      </w:r>
      <w:ins w:id="60" w:author="Delerce, Sylvain Jean (CIAT)" w:date="2018-05-16T11:57:00Z">
        <w:r w:rsidR="009B3BDE">
          <w:t>s</w:t>
        </w:r>
      </w:ins>
      <w:r w:rsidRPr="00B519D5">
        <w:t xml:space="preserve"> </w:t>
      </w:r>
      <w:r w:rsidR="00987001">
        <w:t xml:space="preserve">of </w:t>
      </w:r>
      <w:r w:rsidRPr="00B519D5">
        <w:t xml:space="preserve">weather </w:t>
      </w:r>
      <w:r w:rsidR="000D1400">
        <w:t>in</w:t>
      </w:r>
      <w:r w:rsidR="000D1400" w:rsidRPr="00B519D5">
        <w:t xml:space="preserve"> crops</w:t>
      </w:r>
      <w:r w:rsidRPr="00B519D5">
        <w:t xml:space="preserve">. The outputs can be used </w:t>
      </w:r>
      <w:del w:id="61" w:author="Delerce, Sylvain Jean (CIAT)" w:date="2018-05-16T11:57:00Z">
        <w:r w:rsidRPr="00B519D5" w:rsidDel="009B3BDE">
          <w:delText xml:space="preserve">after </w:delText>
        </w:r>
      </w:del>
      <w:bookmarkStart w:id="62" w:name="_GoBack"/>
      <w:bookmarkEnd w:id="62"/>
      <w:r w:rsidRPr="00B519D5">
        <w:t xml:space="preserve">to </w:t>
      </w:r>
      <w:r w:rsidR="000D1400" w:rsidRPr="00B519D5">
        <w:t>analy</w:t>
      </w:r>
      <w:r w:rsidR="000D1400">
        <w:t>ze</w:t>
      </w:r>
      <w:r w:rsidR="000D1400" w:rsidRPr="00B519D5">
        <w:t xml:space="preserve"> relevant</w:t>
      </w:r>
      <w:r w:rsidRPr="00B519D5">
        <w:t xml:space="preserve"> factors that affect the yield variability and to make time </w:t>
      </w:r>
      <w:r w:rsidR="004563EC" w:rsidRPr="00B519D5">
        <w:t>series</w:t>
      </w:r>
      <w:r w:rsidRPr="00B519D5">
        <w:t xml:space="preserve"> clusters from weather patterns.</w:t>
      </w:r>
    </w:p>
    <w:p w:rsidR="00670E9F" w:rsidRPr="009D2283" w:rsidRDefault="00670E9F" w:rsidP="00DF5044">
      <w:pPr>
        <w:jc w:val="both"/>
      </w:pPr>
    </w:p>
    <w:sectPr w:rsidR="00670E9F" w:rsidRPr="009D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lerce, Sylvain Jean (CIAT)">
    <w15:presenceInfo w15:providerId="AD" w15:userId="S-1-5-21-1606980848-162531612-839522115-153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24"/>
    <w:rsid w:val="000D1400"/>
    <w:rsid w:val="00155960"/>
    <w:rsid w:val="003272E8"/>
    <w:rsid w:val="00336487"/>
    <w:rsid w:val="00340D1E"/>
    <w:rsid w:val="004563EC"/>
    <w:rsid w:val="00561D5B"/>
    <w:rsid w:val="0059599C"/>
    <w:rsid w:val="00610F75"/>
    <w:rsid w:val="00670E9F"/>
    <w:rsid w:val="007A21FA"/>
    <w:rsid w:val="00853B31"/>
    <w:rsid w:val="00987001"/>
    <w:rsid w:val="009B3BDE"/>
    <w:rsid w:val="009D2283"/>
    <w:rsid w:val="00B519D5"/>
    <w:rsid w:val="00D50188"/>
    <w:rsid w:val="00D552AF"/>
    <w:rsid w:val="00DE4024"/>
    <w:rsid w:val="00DF5044"/>
    <w:rsid w:val="00EA401E"/>
    <w:rsid w:val="00F74D45"/>
    <w:rsid w:val="00FD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C381C-12A3-4217-90DC-82520DB3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48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7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0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0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hdorado/aeps_Vinculacion_clima_ciclos_cosec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C6484-2B06-4E41-85F0-390E88AFC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Dorado Betancourt, Hugo Andres (CIAT)</dc:creator>
  <cp:keywords/>
  <dc:description/>
  <cp:lastModifiedBy>Delerce, Sylvain Jean (CIAT)</cp:lastModifiedBy>
  <cp:revision>2</cp:revision>
  <dcterms:created xsi:type="dcterms:W3CDTF">2018-05-16T16:58:00Z</dcterms:created>
  <dcterms:modified xsi:type="dcterms:W3CDTF">2018-05-16T16:58:00Z</dcterms:modified>
</cp:coreProperties>
</file>